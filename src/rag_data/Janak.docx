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4EF09" w14:textId="77777777" w:rsidR="00E16BC8" w:rsidRPr="00E16BC8" w:rsidRDefault="00E16BC8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  <w:r w:rsidRPr="00E16BC8">
        <w:rPr>
          <w:rFonts w:ascii="Verdana" w:eastAsia="Times New Roman" w:hAnsi="Verdana" w:cs="Calibri"/>
          <w:color w:val="000080"/>
          <w:kern w:val="0"/>
          <w:sz w:val="20"/>
          <w:szCs w:val="20"/>
          <w14:ligatures w14:val="none"/>
        </w:rPr>
        <w:t> </w:t>
      </w:r>
    </w:p>
    <w:p w14:paraId="3C92FEEA" w14:textId="1A2AE75E" w:rsidR="00E16BC8" w:rsidRDefault="00E16BC8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  <w:r w:rsidRPr="00E16BC8">
        <w:rPr>
          <w:rFonts w:ascii="Calibri" w:eastAsia="Times New Roman" w:hAnsi="Calibri" w:cs="Calibri"/>
          <w:i/>
          <w:iCs/>
          <w:color w:val="212121"/>
          <w:kern w:val="0"/>
          <w14:ligatures w14:val="none"/>
        </w:rPr>
        <w:t>My biggest recent achievement:</w:t>
      </w:r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> My team built a multi-cloud</w:t>
      </w:r>
      <w:ins w:id="0" w:author="Microsoft Office User" w:date="2025-03-03T11:17:00Z" w16du:dateUtc="2025-03-03T16:17:00Z">
        <w:r w:rsidR="0070646E">
          <w:rPr>
            <w:rFonts w:ascii="Calibri" w:eastAsia="Times New Roman" w:hAnsi="Calibri" w:cs="Calibri"/>
            <w:color w:val="212121"/>
            <w:kern w:val="0"/>
            <w14:ligatures w14:val="none"/>
          </w:rPr>
          <w:t>,</w:t>
        </w:r>
      </w:ins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 xml:space="preserve"> AI-enabled solution that jumpstarts legacy system modernization with a primary focus on automation and cost optimization. This modular turnkey solution earned a stripe when it was battle tested during the recent </w:t>
      </w:r>
      <w:commentRangeStart w:id="1"/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 xml:space="preserve">western </w:t>
      </w:r>
      <w:commentRangeEnd w:id="1"/>
      <w:r w:rsidR="00E6795B">
        <w:rPr>
          <w:rStyle w:val="CommentReference"/>
        </w:rPr>
        <w:commentReference w:id="1"/>
      </w:r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 xml:space="preserve">wildfires and it's currently being implemented to </w:t>
      </w:r>
      <w:commentRangeStart w:id="2"/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>make areas resilient to natural disasters thereby reducing future recovery costs.</w:t>
      </w:r>
      <w:commentRangeEnd w:id="2"/>
      <w:r w:rsidR="0070646E">
        <w:rPr>
          <w:rStyle w:val="CommentReference"/>
        </w:rPr>
        <w:commentReference w:id="2"/>
      </w:r>
    </w:p>
    <w:p w14:paraId="532848E5" w14:textId="77777777" w:rsidR="00E6795B" w:rsidRDefault="00E6795B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</w:p>
    <w:p w14:paraId="3CF07958" w14:textId="77777777" w:rsidR="00E6795B" w:rsidRDefault="00E6795B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</w:p>
    <w:p w14:paraId="79324758" w14:textId="77777777" w:rsidR="00E6795B" w:rsidRDefault="00E6795B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</w:p>
    <w:p w14:paraId="14D56D2B" w14:textId="77777777" w:rsidR="00E6795B" w:rsidRPr="00E16BC8" w:rsidRDefault="00E6795B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</w:p>
    <w:p w14:paraId="6E4A3E42" w14:textId="77777777" w:rsidR="00E16BC8" w:rsidRPr="00E16BC8" w:rsidRDefault="00E16BC8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> </w:t>
      </w:r>
    </w:p>
    <w:p w14:paraId="31434F5B" w14:textId="0370FB62" w:rsidR="00E16BC8" w:rsidRPr="00E16BC8" w:rsidRDefault="00E16BC8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  <w:r w:rsidRPr="00E16BC8">
        <w:rPr>
          <w:rFonts w:ascii="Calibri" w:eastAsia="Times New Roman" w:hAnsi="Calibri" w:cs="Calibri"/>
          <w:i/>
          <w:iCs/>
          <w:color w:val="212121"/>
          <w:kern w:val="0"/>
          <w14:ligatures w14:val="none"/>
        </w:rPr>
        <w:t>Why watch: In 2025, my team is heavily focused on</w:t>
      </w:r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>: Instead of chasing the latest bright shiny LLM, my team is heavily focused on (1) Getting the fundamentals right</w:t>
      </w:r>
      <w:ins w:id="3" w:author="Microsoft Office User" w:date="2025-03-03T11:19:00Z" w16du:dateUtc="2025-03-03T16:19:00Z">
        <w:r w:rsidR="0070646E">
          <w:rPr>
            <w:rFonts w:ascii="Calibri" w:eastAsia="Times New Roman" w:hAnsi="Calibri" w:cs="Calibri"/>
            <w:color w:val="212121"/>
            <w:kern w:val="0"/>
            <w14:ligatures w14:val="none"/>
          </w:rPr>
          <w:t>,</w:t>
        </w:r>
      </w:ins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 xml:space="preserve"> like improving data quality that directly impacts </w:t>
      </w:r>
      <w:commentRangeStart w:id="4"/>
      <w:proofErr w:type="spellStart"/>
      <w:ins w:id="5" w:author="Microsoft Office User" w:date="2025-03-03T11:19:00Z" w16du:dateUtc="2025-03-03T16:19:00Z">
        <w:r w:rsidR="0070646E">
          <w:rPr>
            <w:rFonts w:ascii="Calibri" w:eastAsia="Times New Roman" w:hAnsi="Calibri" w:cs="Calibri"/>
            <w:color w:val="212121"/>
            <w:kern w:val="0"/>
            <w14:ligatures w14:val="none"/>
          </w:rPr>
          <w:t>GenAI</w:t>
        </w:r>
        <w:proofErr w:type="spellEnd"/>
        <w:r w:rsidR="0070646E">
          <w:rPr>
            <w:rFonts w:ascii="Calibri" w:eastAsia="Times New Roman" w:hAnsi="Calibri" w:cs="Calibri"/>
            <w:color w:val="212121"/>
            <w:kern w:val="0"/>
            <w14:ligatures w14:val="none"/>
          </w:rPr>
          <w:t xml:space="preserve"> quality and mission </w:t>
        </w:r>
      </w:ins>
      <w:commentRangeEnd w:id="4"/>
      <w:ins w:id="6" w:author="Microsoft Office User" w:date="2025-03-03T11:24:00Z" w16du:dateUtc="2025-03-03T16:24:00Z">
        <w:r w:rsidR="003208D1">
          <w:rPr>
            <w:rStyle w:val="CommentReference"/>
          </w:rPr>
          <w:commentReference w:id="4"/>
        </w:r>
      </w:ins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 xml:space="preserve">outcomes; (2) Prioritize rapid innovation and </w:t>
      </w:r>
      <w:commentRangeStart w:id="7"/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 xml:space="preserve">disruption </w:t>
      </w:r>
      <w:commentRangeEnd w:id="7"/>
      <w:r w:rsidR="0070646E">
        <w:rPr>
          <w:rStyle w:val="CommentReference"/>
        </w:rPr>
        <w:commentReference w:id="7"/>
      </w:r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>(vs. traditional risk aversion approach in the public sector) with a primary focus on achieving tangible ROIs such as reduction in time and cost.</w:t>
      </w:r>
    </w:p>
    <w:p w14:paraId="7E4826C1" w14:textId="77777777" w:rsidR="00E16BC8" w:rsidRPr="00E16BC8" w:rsidRDefault="00E16BC8" w:rsidP="00E16BC8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</w:rPr>
      </w:pPr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> </w:t>
      </w:r>
    </w:p>
    <w:p w14:paraId="3103AC01" w14:textId="77777777" w:rsidR="00E16BC8" w:rsidRPr="00E16BC8" w:rsidDel="003208D1" w:rsidRDefault="00E16BC8" w:rsidP="00E16BC8">
      <w:pPr>
        <w:spacing w:after="0" w:line="240" w:lineRule="auto"/>
        <w:rPr>
          <w:del w:id="8" w:author="Microsoft Office User" w:date="2025-03-03T11:26:00Z" w16du:dateUtc="2025-03-03T16:26:00Z"/>
          <w:rFonts w:ascii="Calibri" w:eastAsia="Times New Roman" w:hAnsi="Calibri" w:cs="Calibri"/>
          <w:color w:val="212121"/>
          <w:kern w:val="0"/>
          <w14:ligatures w14:val="none"/>
        </w:rPr>
      </w:pPr>
      <w:r w:rsidRPr="00E16BC8">
        <w:rPr>
          <w:rFonts w:ascii="Calibri" w:eastAsia="Times New Roman" w:hAnsi="Calibri" w:cs="Calibri"/>
          <w:i/>
          <w:iCs/>
          <w:color w:val="212121"/>
          <w:kern w:val="0"/>
          <w14:ligatures w14:val="none"/>
        </w:rPr>
        <w:t>Personal quote</w:t>
      </w:r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 xml:space="preserve">: When you put together a high performing tech team with the right aptitude as well as attitude and give them creative latitude </w:t>
      </w:r>
      <w:commentRangeStart w:id="9"/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>with psychological safety</w:t>
      </w:r>
      <w:commentRangeEnd w:id="9"/>
      <w:r w:rsidR="0070646E">
        <w:rPr>
          <w:rStyle w:val="CommentReference"/>
        </w:rPr>
        <w:commentReference w:id="9"/>
      </w:r>
      <w:r w:rsidRPr="00E16BC8">
        <w:rPr>
          <w:rFonts w:ascii="Calibri" w:eastAsia="Times New Roman" w:hAnsi="Calibri" w:cs="Calibri"/>
          <w:color w:val="212121"/>
          <w:kern w:val="0"/>
          <w14:ligatures w14:val="none"/>
        </w:rPr>
        <w:t>, the real magic happens in terms of innovation by delivering products that provide impactful immediate value.</w:t>
      </w:r>
    </w:p>
    <w:p w14:paraId="4292924C" w14:textId="77777777" w:rsidR="0070646E" w:rsidRDefault="0070646E" w:rsidP="003208D1">
      <w:pPr>
        <w:spacing w:after="0" w:line="240" w:lineRule="auto"/>
        <w:rPr>
          <w:ins w:id="10" w:author="Microsoft Office User" w:date="2025-03-03T11:21:00Z" w16du:dateUtc="2025-03-03T16:21:00Z"/>
          <w:sz w:val="28"/>
          <w:szCs w:val="28"/>
        </w:rPr>
        <w:pPrChange w:id="11" w:author="Microsoft Office User" w:date="2025-03-03T11:26:00Z" w16du:dateUtc="2025-03-03T16:26:00Z">
          <w:pPr/>
        </w:pPrChange>
      </w:pPr>
    </w:p>
    <w:p w14:paraId="75C76DB6" w14:textId="205866EA" w:rsidR="0070646E" w:rsidRPr="0070646E" w:rsidRDefault="0070646E" w:rsidP="0070646E">
      <w:pPr>
        <w:spacing w:after="0" w:line="240" w:lineRule="auto"/>
        <w:rPr>
          <w:rFonts w:ascii="Calibri" w:eastAsia="Times New Roman" w:hAnsi="Calibri" w:cs="Calibri"/>
          <w:color w:val="212121"/>
          <w:kern w:val="0"/>
          <w14:ligatures w14:val="none"/>
          <w:rPrChange w:id="12" w:author="Microsoft Office User" w:date="2025-03-03T11:22:00Z" w16du:dateUtc="2025-03-03T16:22:00Z">
            <w:rPr>
              <w:sz w:val="28"/>
              <w:szCs w:val="28"/>
            </w:rPr>
          </w:rPrChange>
        </w:rPr>
        <w:pPrChange w:id="13" w:author="Microsoft Office User" w:date="2025-03-03T11:22:00Z" w16du:dateUtc="2025-03-03T16:22:00Z">
          <w:pPr/>
        </w:pPrChange>
      </w:pPr>
      <w:ins w:id="14" w:author="Microsoft Office User" w:date="2025-03-03T11:21:00Z" w16du:dateUtc="2025-03-03T16:21:00Z">
        <w:r w:rsidRPr="0070646E">
          <w:rPr>
            <w:rFonts w:ascii="Calibri" w:eastAsia="Times New Roman" w:hAnsi="Calibri" w:cs="Calibri"/>
            <w:color w:val="212121"/>
            <w:kern w:val="0"/>
            <w14:ligatures w14:val="none"/>
            <w:rPrChange w:id="15" w:author="Microsoft Office User" w:date="2025-03-03T11:22:00Z" w16du:dateUtc="2025-03-03T16:22:00Z">
              <w:rPr>
                <w:sz w:val="28"/>
                <w:szCs w:val="28"/>
              </w:rPr>
            </w:rPrChange>
          </w:rPr>
          <w:t xml:space="preserve">The real magic of </w:t>
        </w:r>
      </w:ins>
      <w:ins w:id="16" w:author="Microsoft Office User" w:date="2025-03-03T11:22:00Z" w16du:dateUtc="2025-03-03T16:22:00Z">
        <w:r w:rsidRPr="0070646E">
          <w:rPr>
            <w:rFonts w:ascii="Calibri" w:eastAsia="Times New Roman" w:hAnsi="Calibri" w:cs="Calibri"/>
            <w:color w:val="212121"/>
            <w:kern w:val="0"/>
            <w14:ligatures w14:val="none"/>
            <w:rPrChange w:id="17" w:author="Microsoft Office User" w:date="2025-03-03T11:22:00Z" w16du:dateUtc="2025-03-03T16:22:00Z">
              <w:rPr>
                <w:sz w:val="28"/>
                <w:szCs w:val="28"/>
              </w:rPr>
            </w:rPrChange>
          </w:rPr>
          <w:t>delivering</w:t>
        </w:r>
      </w:ins>
      <w:ins w:id="18" w:author="Microsoft Office User" w:date="2025-03-03T11:21:00Z" w16du:dateUtc="2025-03-03T16:21:00Z">
        <w:r w:rsidRPr="0070646E">
          <w:rPr>
            <w:rFonts w:ascii="Calibri" w:eastAsia="Times New Roman" w:hAnsi="Calibri" w:cs="Calibri"/>
            <w:color w:val="212121"/>
            <w:kern w:val="0"/>
            <w14:ligatures w14:val="none"/>
            <w:rPrChange w:id="19" w:author="Microsoft Office User" w:date="2025-03-03T11:22:00Z" w16du:dateUtc="2025-03-03T16:22:00Z">
              <w:rPr>
                <w:sz w:val="28"/>
                <w:szCs w:val="28"/>
              </w:rPr>
            </w:rPrChange>
          </w:rPr>
          <w:t xml:space="preserve"> p</w:t>
        </w:r>
      </w:ins>
      <w:ins w:id="20" w:author="Microsoft Office User" w:date="2025-03-03T11:22:00Z" w16du:dateUtc="2025-03-03T16:22:00Z">
        <w:r w:rsidRPr="0070646E">
          <w:rPr>
            <w:rFonts w:ascii="Calibri" w:eastAsia="Times New Roman" w:hAnsi="Calibri" w:cs="Calibri"/>
            <w:color w:val="212121"/>
            <w:kern w:val="0"/>
            <w14:ligatures w14:val="none"/>
            <w:rPrChange w:id="21" w:author="Microsoft Office User" w:date="2025-03-03T11:22:00Z" w16du:dateUtc="2025-03-03T16:22:00Z">
              <w:rPr>
                <w:sz w:val="28"/>
                <w:szCs w:val="28"/>
              </w:rPr>
            </w:rPrChange>
          </w:rPr>
          <w:t>roducts that drive immediate impacts</w:t>
        </w:r>
        <w:r>
          <w:rPr>
            <w:rFonts w:ascii="Calibri" w:eastAsia="Times New Roman" w:hAnsi="Calibri" w:cs="Calibri"/>
            <w:color w:val="212121"/>
            <w:kern w:val="0"/>
            <w14:ligatures w14:val="none"/>
          </w:rPr>
          <w:t xml:space="preserve"> </w:t>
        </w:r>
      </w:ins>
      <w:ins w:id="22" w:author="Microsoft Office User" w:date="2025-03-03T11:23:00Z" w16du:dateUtc="2025-03-03T16:23:00Z">
        <w:r>
          <w:rPr>
            <w:rFonts w:ascii="Calibri" w:eastAsia="Times New Roman" w:hAnsi="Calibri" w:cs="Calibri"/>
            <w:color w:val="212121"/>
            <w:kern w:val="0"/>
            <w14:ligatures w14:val="none"/>
          </w:rPr>
          <w:t xml:space="preserve">happens when you build high performing teams with the right aptitude, attitude, </w:t>
        </w:r>
      </w:ins>
      <w:ins w:id="23" w:author="Microsoft Office User" w:date="2025-03-03T11:25:00Z" w16du:dateUtc="2025-03-03T16:25:00Z">
        <w:r w:rsidR="003208D1">
          <w:rPr>
            <w:rFonts w:ascii="Calibri" w:eastAsia="Times New Roman" w:hAnsi="Calibri" w:cs="Calibri"/>
            <w:color w:val="212121"/>
            <w:kern w:val="0"/>
            <w14:ligatures w14:val="none"/>
          </w:rPr>
          <w:t xml:space="preserve">and the creative freedom to break the status-quo with cutting edge technology. </w:t>
        </w:r>
      </w:ins>
    </w:p>
    <w:sectPr w:rsidR="0070646E" w:rsidRPr="0070646E" w:rsidSect="0090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icrosoft Office User" w:date="2025-03-03T11:07:00Z" w:initials="MOU">
    <w:p w14:paraId="5AC9C391" w14:textId="77777777" w:rsidR="00E6795B" w:rsidRDefault="00E6795B" w:rsidP="00E6795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My first reaction was to say “Los Angelos” wildfires. But, are they trying to make this evergreen content? There’ll always be fires “out west” I guess. </w:t>
      </w:r>
    </w:p>
  </w:comment>
  <w:comment w:id="2" w:author="Microsoft Office User" w:date="2025-03-03T11:16:00Z" w:initials="MOU">
    <w:p w14:paraId="0AFDAC95" w14:textId="77777777" w:rsidR="00DC734C" w:rsidRDefault="0070646E" w:rsidP="00DC734C">
      <w:r>
        <w:rPr>
          <w:rStyle w:val="CommentReference"/>
        </w:rPr>
        <w:annotationRef/>
      </w:r>
      <w:r w:rsidR="00DC734C">
        <w:rPr>
          <w:sz w:val="20"/>
          <w:szCs w:val="20"/>
        </w:rPr>
        <w:t>I think a focus more on the on-the-ground response is more impressive. Something like “… to coordinate  both aerial and ground equipment and government staff to directly combat the fires.”</w:t>
      </w:r>
    </w:p>
  </w:comment>
  <w:comment w:id="4" w:author="Microsoft Office User" w:date="2025-03-03T11:24:00Z" w:initials="MOU">
    <w:p w14:paraId="6C822CD2" w14:textId="4640DB49" w:rsidR="003208D1" w:rsidRDefault="003208D1" w:rsidP="003208D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sure if this is what you were going for, but without this addition, it feels like you’re saying LLMs are a fade.</w:t>
      </w:r>
    </w:p>
  </w:comment>
  <w:comment w:id="7" w:author="Microsoft Office User" w:date="2025-03-03T11:20:00Z" w:initials="MOU">
    <w:p w14:paraId="0A943A43" w14:textId="6DF1A791" w:rsidR="0070646E" w:rsidRDefault="0070646E" w:rsidP="0070646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feel like “evaluation of results” is  a more positive spin.</w:t>
      </w:r>
    </w:p>
  </w:comment>
  <w:comment w:id="9" w:author="Microsoft Office User" w:date="2025-03-03T11:24:00Z" w:initials="MOU">
    <w:p w14:paraId="5F0E1C0F" w14:textId="77777777" w:rsidR="0070646E" w:rsidRDefault="0070646E" w:rsidP="0070646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is probably not a term that jives with the new administration. Not sure if that matters here or not.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AC9C391" w15:done="0"/>
  <w15:commentEx w15:paraId="0AFDAC95" w15:done="0"/>
  <w15:commentEx w15:paraId="6C822CD2" w15:done="0"/>
  <w15:commentEx w15:paraId="0A943A43" w15:done="0"/>
  <w15:commentEx w15:paraId="5F0E1C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6BAB4AD" w16cex:dateUtc="2025-03-03T16:07:00Z"/>
  <w16cex:commentExtensible w16cex:durableId="462D04A0" w16cex:dateUtc="2025-03-03T16:16:00Z"/>
  <w16cex:commentExtensible w16cex:durableId="2B59AFEE" w16cex:dateUtc="2025-03-03T16:24:00Z"/>
  <w16cex:commentExtensible w16cex:durableId="5CBF6E71" w16cex:dateUtc="2025-03-03T16:20:00Z"/>
  <w16cex:commentExtensible w16cex:durableId="4394F13F" w16cex:dateUtc="2025-03-03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AC9C391" w16cid:durableId="16BAB4AD"/>
  <w16cid:commentId w16cid:paraId="0AFDAC95" w16cid:durableId="462D04A0"/>
  <w16cid:commentId w16cid:paraId="6C822CD2" w16cid:durableId="2B59AFEE"/>
  <w16cid:commentId w16cid:paraId="0A943A43" w16cid:durableId="5CBF6E71"/>
  <w16cid:commentId w16cid:paraId="5F0E1C0F" w16cid:durableId="4394F1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C8"/>
    <w:rsid w:val="000002D9"/>
    <w:rsid w:val="001901E2"/>
    <w:rsid w:val="001D4D86"/>
    <w:rsid w:val="002E4EDB"/>
    <w:rsid w:val="003208D1"/>
    <w:rsid w:val="0070646E"/>
    <w:rsid w:val="00753B9F"/>
    <w:rsid w:val="00901B3F"/>
    <w:rsid w:val="00A775F6"/>
    <w:rsid w:val="00A847D5"/>
    <w:rsid w:val="00BB65B5"/>
    <w:rsid w:val="00C61B9F"/>
    <w:rsid w:val="00DC734C"/>
    <w:rsid w:val="00DF2961"/>
    <w:rsid w:val="00E16BC8"/>
    <w:rsid w:val="00E6795B"/>
    <w:rsid w:val="00EC2A5C"/>
    <w:rsid w:val="00E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4AAE6"/>
  <w15:chartTrackingRefBased/>
  <w15:docId w15:val="{677665DC-1516-9C41-AC59-4810F48E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BC8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16BC8"/>
  </w:style>
  <w:style w:type="character" w:styleId="CommentReference">
    <w:name w:val="annotation reference"/>
    <w:basedOn w:val="DefaultParagraphFont"/>
    <w:uiPriority w:val="99"/>
    <w:semiHidden/>
    <w:unhideWhenUsed/>
    <w:rsid w:val="00E67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9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9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95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64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2025-03-03T16:04:00Z</dcterms:created>
  <dcterms:modified xsi:type="dcterms:W3CDTF">2025-03-03T16:29:00Z</dcterms:modified>
</cp:coreProperties>
</file>